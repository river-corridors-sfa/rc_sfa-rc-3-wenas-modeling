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103BDAD5" w:rsidR="00057DFD" w:rsidRDefault="00FE0B30" w:rsidP="36AA5B32">
      <w:pPr>
        <w:pStyle w:val="NoSpacing"/>
      </w:pPr>
      <w:r w:rsidRPr="00FE0B30">
        <w:t>Data and scripts associated with “</w:t>
      </w:r>
      <w:r w:rsidR="00F07B78" w:rsidRPr="00F07B78">
        <w:t>Thresholds of Area Burned and Burn Severity for Downstream Riverine Systems to ‘Feel the Burn’</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r w:rsidRPr="36AA5B32">
        <w:rPr>
          <w:rFonts w:eastAsiaTheme="minorEastAsia"/>
          <w:b/>
          <w:bCs/>
        </w:rPr>
        <w:t>Abstract</w:t>
      </w:r>
      <w:commentRangeEnd w:id="0"/>
      <w:r w:rsidR="00FE19CD">
        <w:rPr>
          <w:rStyle w:val="CommentReference"/>
        </w:rPr>
        <w:commentReference w:id="0"/>
      </w:r>
      <w:r w:rsidRPr="36AA5B32">
        <w:rPr>
          <w:rFonts w:eastAsiaTheme="minorEastAsia"/>
          <w:b/>
          <w:bCs/>
        </w:rPr>
        <w:t>:</w:t>
      </w:r>
    </w:p>
    <w:p w14:paraId="6F62C48F" w14:textId="4CED7920" w:rsidR="00BC52F2" w:rsidRDefault="00BC52F2" w:rsidP="00BC52F2">
      <w:pPr>
        <w:pStyle w:val="NoSpacing"/>
      </w:pPr>
      <w:r>
        <w:t>This data package is associated with the publication “</w:t>
      </w:r>
      <w:r w:rsidR="00F07B78" w:rsidRPr="00F07B78">
        <w:t>Thresholds of Area Burned and Burn Severity for Downstream Riverine Systems to ‘Feel the Burn’</w:t>
      </w:r>
      <w:r>
        <w:t xml:space="preserve">” submitted to Water Resources </w:t>
      </w:r>
    </w:p>
    <w:p w14:paraId="411CC159" w14:textId="3B1B9677" w:rsidR="00BC52F2" w:rsidRDefault="00BC52F2" w:rsidP="00BC52F2">
      <w:pPr>
        <w:pStyle w:val="NoSpacing"/>
      </w:pPr>
      <w:r>
        <w:t xml:space="preserve">Research (Wampler et al. 2025). </w:t>
      </w:r>
    </w:p>
    <w:p w14:paraId="66D7C913" w14:textId="77777777" w:rsidR="00BC52F2" w:rsidRDefault="00BC52F2" w:rsidP="00BC52F2">
      <w:pPr>
        <w:pStyle w:val="NoSpacing"/>
      </w:pPr>
    </w:p>
    <w:p w14:paraId="073259EA" w14:textId="77777777" w:rsidR="00BC52F2" w:rsidRDefault="00BC52F2" w:rsidP="00BC52F2">
      <w:pPr>
        <w:pStyle w:val="NoSpacing"/>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run in each basin: 20 different burn extents (5 to 100 % by 5 %),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4A48C3A0" w14:textId="77777777" w:rsidR="00BC52F2" w:rsidRDefault="00BC52F2" w:rsidP="00BC52F2">
      <w:pPr>
        <w:pStyle w:val="NoSpacing"/>
      </w:pPr>
    </w:p>
    <w:p w14:paraId="451B42DE" w14:textId="31B00CAC" w:rsidR="00C24C2E" w:rsidRDefault="00BC52F2" w:rsidP="00BC52F2">
      <w:pPr>
        <w:pStyle w:val="NoSpacing"/>
      </w:pPr>
      <w:r>
        <w:t>This data package contains the data and scripts required to build SWAT models for the two test basins, create and run the wildfire scenarios, and generate the data summaries and figures used in the associated manuscript.</w:t>
      </w:r>
    </w:p>
    <w:p w14:paraId="124E1234" w14:textId="77777777" w:rsidR="008A4313" w:rsidRDefault="008A4313" w:rsidP="00BC52F2">
      <w:pPr>
        <w:pStyle w:val="NoSpacing"/>
      </w:pPr>
    </w:p>
    <w:p w14:paraId="0F0B04BA" w14:textId="305D9118" w:rsidR="00BC52F2" w:rsidRDefault="008A4313" w:rsidP="00BC52F2">
      <w:pPr>
        <w:pStyle w:val="NoSpacing"/>
      </w:pPr>
      <w:r w:rsidRPr="008A4313">
        <w:t xml:space="preserve">This dataset contains (1) file-level metadata; (2) data dictionary; (3) data package readme; (4) workflow documentation; (5) a folder with model input data; (6) a folder with model output data (“outputs”); and (7) a folder with scripts needed to create and run the models and analyze the outputs (“scripts”). The input data folder “inputs” contains the following items: (1) a DOC/wildfire module where the DOC outputs are in kilograms per time step; (2) a DOC/wildfire module where the DOC outputs are in milligrams per liter; (3) a modified SWAT-CUP (https://www.2w2e.com/home/SwatCup) file with absolute parameter values; (4) a .csv file with calibrated parameter values for both models; (5) a .txt file called “model.in” with updated parameters for the DOC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This package contains the following file types: csv, exe, in, txt, pdf, R, </w:t>
      </w:r>
      <w:proofErr w:type="spellStart"/>
      <w:r w:rsidRPr="008A4313">
        <w:t>png</w:t>
      </w:r>
      <w:proofErr w:type="spellEnd"/>
      <w:r w:rsidRPr="008A4313">
        <w:t>.</w:t>
      </w:r>
    </w:p>
    <w:p w14:paraId="6D66895A" w14:textId="77777777" w:rsidR="008A4313" w:rsidRDefault="008A4313" w:rsidP="00BC52F2">
      <w:pPr>
        <w:pStyle w:val="NoSpacing"/>
      </w:pPr>
    </w:p>
    <w:p w14:paraId="4EE7BD18" w14:textId="286851EA" w:rsidR="00AF3131" w:rsidRDefault="00AF3131" w:rsidP="36AA5B32">
      <w:pPr>
        <w:pStyle w:val="NoSpacing"/>
        <w:rPr>
          <w:rFonts w:eastAsiaTheme="minorEastAsia"/>
        </w:rPr>
      </w:pPr>
      <w:commentRangeStart w:id="1"/>
      <w:r w:rsidRPr="36AA5B32">
        <w:rPr>
          <w:rFonts w:eastAsiaTheme="minorEastAsia"/>
          <w:b/>
          <w:bCs/>
        </w:rPr>
        <w:t>Keywords</w:t>
      </w:r>
      <w:commentRangeEnd w:id="1"/>
      <w:r w:rsidR="005B6C5C">
        <w:rPr>
          <w:rStyle w:val="CommentReference"/>
        </w:rPr>
        <w:commentReference w:id="1"/>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t>ESS-DIVE Hydrologic Monitoring Reporting Format</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Default="00AF3131" w:rsidP="36AA5B32">
      <w:pPr>
        <w:pStyle w:val="NoSpacing"/>
        <w:rPr>
          <w:rFonts w:eastAsiaTheme="minorEastAsia"/>
          <w:b/>
          <w:bCs/>
        </w:rPr>
      </w:pPr>
      <w:r w:rsidRPr="0064097B">
        <w:rPr>
          <w:rFonts w:eastAsiaTheme="minorEastAsia"/>
          <w:b/>
          <w:bCs/>
        </w:rPr>
        <w:t xml:space="preserve">Data </w:t>
      </w:r>
      <w:commentRangeStart w:id="2"/>
      <w:r w:rsidRPr="0064097B">
        <w:rPr>
          <w:rFonts w:eastAsiaTheme="minorEastAsia"/>
          <w:b/>
          <w:bCs/>
        </w:rPr>
        <w:t>variables</w:t>
      </w:r>
      <w:commentRangeEnd w:id="2"/>
      <w:r w:rsidR="005B6C5C" w:rsidRPr="0064097B">
        <w:rPr>
          <w:rStyle w:val="CommentReference"/>
        </w:rPr>
        <w:commentReference w:id="2"/>
      </w:r>
      <w:r w:rsidRPr="0064097B">
        <w:rPr>
          <w:rFonts w:eastAsiaTheme="minorEastAsia"/>
          <w:b/>
          <w:bCs/>
        </w:rPr>
        <w:t>:</w:t>
      </w:r>
    </w:p>
    <w:p w14:paraId="12E983B4" w14:textId="1CC04824" w:rsidR="0064097B" w:rsidRPr="0064097B" w:rsidRDefault="0064097B" w:rsidP="36AA5B32">
      <w:pPr>
        <w:pStyle w:val="NoSpacing"/>
        <w:rPr>
          <w:rFonts w:eastAsiaTheme="minorEastAsia"/>
        </w:rPr>
      </w:pPr>
      <w:r w:rsidRPr="0064097B">
        <w:rPr>
          <w:rFonts w:eastAsiaTheme="minorEastAsia"/>
        </w:rPr>
        <w:t>Precipitation</w:t>
      </w:r>
    </w:p>
    <w:p w14:paraId="68726093" w14:textId="593A5DB3" w:rsidR="0064097B" w:rsidRPr="0064097B" w:rsidRDefault="0064097B" w:rsidP="36AA5B32">
      <w:pPr>
        <w:pStyle w:val="NoSpacing"/>
        <w:rPr>
          <w:rFonts w:eastAsiaTheme="minorEastAsia"/>
        </w:rPr>
      </w:pPr>
      <w:r w:rsidRPr="0064097B">
        <w:rPr>
          <w:rFonts w:eastAsiaTheme="minorEastAsia"/>
        </w:rPr>
        <w:t>Evapotranspiration</w:t>
      </w:r>
    </w:p>
    <w:p w14:paraId="671F7A59" w14:textId="55C4382B" w:rsidR="0064097B" w:rsidRPr="0064097B" w:rsidRDefault="0064097B" w:rsidP="36AA5B32">
      <w:pPr>
        <w:pStyle w:val="NoSpacing"/>
        <w:rPr>
          <w:rFonts w:eastAsiaTheme="minorEastAsia"/>
        </w:rPr>
      </w:pPr>
      <w:r w:rsidRPr="0064097B">
        <w:rPr>
          <w:rFonts w:eastAsiaTheme="minorEastAsia"/>
        </w:rPr>
        <w:t xml:space="preserve">Nitrate </w:t>
      </w:r>
    </w:p>
    <w:p w14:paraId="4DEF31E8" w14:textId="384AB664" w:rsidR="0064097B" w:rsidRPr="0064097B" w:rsidRDefault="0064097B" w:rsidP="36AA5B32">
      <w:pPr>
        <w:pStyle w:val="NoSpacing"/>
        <w:rPr>
          <w:rFonts w:eastAsiaTheme="minorEastAsia"/>
        </w:rPr>
      </w:pPr>
      <w:r w:rsidRPr="0064097B">
        <w:rPr>
          <w:rFonts w:eastAsiaTheme="minorEastAsia"/>
        </w:rPr>
        <w:t xml:space="preserve">Dissolved Organic Carbon </w:t>
      </w:r>
    </w:p>
    <w:p w14:paraId="384BE634" w14:textId="6334F3E3" w:rsidR="0064097B" w:rsidRPr="0064097B" w:rsidRDefault="0064097B" w:rsidP="36AA5B32">
      <w:pPr>
        <w:pStyle w:val="NoSpacing"/>
        <w:rPr>
          <w:rFonts w:eastAsiaTheme="minorEastAsia"/>
        </w:rPr>
      </w:pPr>
      <w:r w:rsidRPr="0064097B">
        <w:rPr>
          <w:rFonts w:eastAsiaTheme="minorEastAsia"/>
        </w:rPr>
        <w:t>Streamflow</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 xml:space="preserve">River Corridor and Watershed Biogeochemistry </w:t>
      </w:r>
      <w:proofErr w:type="spellStart"/>
      <w:r w:rsidRPr="01F112E3">
        <w:rPr>
          <w:rFonts w:eastAsiaTheme="minorEastAsia"/>
        </w:rPr>
        <w:t>SFA</w:t>
      </w:r>
      <w:proofErr w:type="spellEnd"/>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ins w:id="3" w:author="Powers-Mccormack, Bibi" w:date="2024-10-28T13:35:00Z"/>
          <w:rFonts w:eastAsiaTheme="minorEastAsia"/>
        </w:rPr>
      </w:pPr>
      <w:r w:rsidRPr="36AA5B32">
        <w:rPr>
          <w:rFonts w:eastAsiaTheme="minorEastAsia"/>
          <w:b/>
          <w:bCs/>
        </w:rPr>
        <w:t xml:space="preserve">Related </w:t>
      </w:r>
      <w:commentRangeStart w:id="4"/>
      <w:r w:rsidRPr="36AA5B32">
        <w:rPr>
          <w:rFonts w:eastAsiaTheme="minorEastAsia"/>
          <w:b/>
          <w:bCs/>
        </w:rPr>
        <w:t>reference</w:t>
      </w:r>
      <w:commentRangeEnd w:id="4"/>
      <w:r w:rsidR="005B6C5C">
        <w:rPr>
          <w:rStyle w:val="CommentReference"/>
        </w:rPr>
        <w:commentReference w:id="4"/>
      </w:r>
      <w:r w:rsidRPr="36AA5B32">
        <w:rPr>
          <w:rFonts w:eastAsiaTheme="minorEastAsia"/>
        </w:rPr>
        <w:t xml:space="preserve">: </w:t>
      </w:r>
    </w:p>
    <w:p w14:paraId="0E679773" w14:textId="344BE7C1" w:rsidR="0002552E" w:rsidRDefault="0002552E" w:rsidP="0002552E">
      <w:pPr>
        <w:spacing w:before="160"/>
        <w:rPr>
          <w:rFonts w:ascii="Calibri" w:eastAsia="Calibri" w:hAnsi="Calibri" w:cs="Calibri"/>
        </w:rPr>
      </w:pPr>
      <w:proofErr w:type="spellStart"/>
      <w:r w:rsidRPr="0002552E">
        <w:rPr>
          <w:rFonts w:ascii="Calibri" w:eastAsia="Calibri" w:hAnsi="Calibri" w:cs="Calibri"/>
        </w:rPr>
        <w:t>Boye</w:t>
      </w:r>
      <w:proofErr w:type="spellEnd"/>
      <w:r w:rsidRPr="0002552E">
        <w:rPr>
          <w:rFonts w:ascii="Calibri" w:eastAsia="Calibri" w:hAnsi="Calibri" w:cs="Calibri"/>
        </w:rPr>
        <w:t xml:space="preserve">, K., Crystal-Ornelas, R., </w:t>
      </w:r>
      <w:proofErr w:type="spellStart"/>
      <w:r w:rsidRPr="0002552E">
        <w:rPr>
          <w:rFonts w:ascii="Calibri" w:eastAsia="Calibri" w:hAnsi="Calibri" w:cs="Calibri"/>
        </w:rPr>
        <w:t>O'Ryan</w:t>
      </w:r>
      <w:proofErr w:type="spellEnd"/>
      <w:r w:rsidRPr="0002552E">
        <w:rPr>
          <w:rFonts w:ascii="Calibri" w:eastAsia="Calibri" w:hAnsi="Calibri" w:cs="Calibri"/>
        </w:rPr>
        <w:t xml:space="preserve">, D., Goldman, A. E., </w:t>
      </w:r>
      <w:proofErr w:type="spellStart"/>
      <w:r w:rsidRPr="0002552E">
        <w:rPr>
          <w:rFonts w:ascii="Calibri" w:eastAsia="Calibri" w:hAnsi="Calibri" w:cs="Calibri"/>
        </w:rPr>
        <w:t>Damerow</w:t>
      </w:r>
      <w:proofErr w:type="spellEnd"/>
      <w:r w:rsidRPr="0002552E">
        <w:rPr>
          <w:rFonts w:ascii="Calibri" w:eastAsia="Calibri" w:hAnsi="Calibri" w:cs="Calibri"/>
        </w:rPr>
        <w:t xml:space="preserve">, J., </w:t>
      </w:r>
      <w:proofErr w:type="spellStart"/>
      <w:r w:rsidRPr="0002552E">
        <w:rPr>
          <w:rFonts w:ascii="Calibri" w:eastAsia="Calibri" w:hAnsi="Calibri" w:cs="Calibri"/>
        </w:rPr>
        <w:t>Varadharajan</w:t>
      </w:r>
      <w:proofErr w:type="spellEnd"/>
      <w:r w:rsidRPr="0002552E">
        <w:rPr>
          <w:rFonts w:ascii="Calibri" w:eastAsia="Calibri" w:hAnsi="Calibri" w:cs="Calibri"/>
        </w:rPr>
        <w:t xml:space="preserve">, C., &amp; Agarwal, D. (2022). ESS-DIVE Reporting Format for Sample-based Water and Soil Chemistry Measurements. Environmental Systems Science Data Infrastructure for a Virtual Ecosystem (ESS-DIVE), ESS-DIVE repository. </w:t>
      </w:r>
      <w:proofErr w:type="spellStart"/>
      <w:r w:rsidRPr="0002552E">
        <w:rPr>
          <w:rFonts w:ascii="Calibri" w:eastAsia="Calibri" w:hAnsi="Calibri" w:cs="Calibri"/>
        </w:rPr>
        <w:t>doi</w:t>
      </w:r>
      <w:proofErr w:type="spellEnd"/>
      <w:r w:rsidRPr="0002552E">
        <w:rPr>
          <w:rFonts w:ascii="Calibri" w:eastAsia="Calibri" w:hAnsi="Calibri" w:cs="Calibri"/>
        </w:rPr>
        <w:t>: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w:t>
      </w:r>
      <w:proofErr w:type="spellStart"/>
      <w:r w:rsidRPr="00D37FF5">
        <w:rPr>
          <w:rFonts w:ascii="Calibri" w:eastAsia="Calibri" w:hAnsi="Calibri" w:cs="Calibri"/>
        </w:rPr>
        <w:t>Bladon</w:t>
      </w:r>
      <w:proofErr w:type="spellEnd"/>
      <w:r w:rsidRPr="00D37FF5">
        <w:rPr>
          <w:rFonts w:ascii="Calibri" w:eastAsia="Calibri" w:hAnsi="Calibri" w:cs="Calibri"/>
        </w:rPr>
        <w:t xml:space="preserve">, K. D., &amp; </w:t>
      </w:r>
      <w:proofErr w:type="spellStart"/>
      <w:r w:rsidRPr="00D37FF5">
        <w:rPr>
          <w:rFonts w:ascii="Calibri" w:eastAsia="Calibri" w:hAnsi="Calibri" w:cs="Calibri"/>
        </w:rPr>
        <w:t>Faramarzi</w:t>
      </w:r>
      <w:proofErr w:type="spellEnd"/>
      <w:r w:rsidRPr="00D37FF5">
        <w:rPr>
          <w:rFonts w:ascii="Calibri" w:eastAsia="Calibri" w:hAnsi="Calibri" w:cs="Calibri"/>
        </w:rPr>
        <w:t xml:space="preserve">, M. (2023). Modeling wildfire effects on streamflow in the Cascade Mountains, Oregon, USA. Journal of Hydrology, 621, 129585. </w:t>
      </w:r>
      <w:hyperlink r:id="rId13"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4"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48DA255E" w14:textId="77777777" w:rsidR="00D37FF5" w:rsidRDefault="00D37FF5" w:rsidP="00D37FF5">
      <w:pPr>
        <w:pStyle w:val="NoSpacing"/>
        <w:rPr>
          <w:rFonts w:ascii="Calibri" w:eastAsia="Calibri" w:hAnsi="Calibri" w:cs="Calibri"/>
        </w:rPr>
      </w:pPr>
    </w:p>
    <w:p w14:paraId="1E5F095A" w14:textId="4582E00D" w:rsidR="001F2007" w:rsidRDefault="001F2007" w:rsidP="00D37FF5">
      <w:pPr>
        <w:pStyle w:val="NoSpacing"/>
        <w:rPr>
          <w:rFonts w:eastAsiaTheme="minorEastAsia"/>
        </w:rPr>
      </w:pPr>
      <w:r w:rsidRPr="2929763F">
        <w:rPr>
          <w:rFonts w:eastAsiaTheme="minorEastAsia"/>
        </w:rPr>
        <w:t xml:space="preserve">Agarwal, D., </w:t>
      </w:r>
      <w:proofErr w:type="spellStart"/>
      <w:r w:rsidRPr="2929763F">
        <w:rPr>
          <w:rFonts w:eastAsiaTheme="minorEastAsia"/>
        </w:rPr>
        <w:t>Cholia</w:t>
      </w:r>
      <w:proofErr w:type="spellEnd"/>
      <w:r w:rsidRPr="2929763F">
        <w:rPr>
          <w:rFonts w:eastAsiaTheme="minorEastAsia"/>
        </w:rPr>
        <w:t xml:space="preserve">, S., Hendrix, V. C., Crystal-Ornelas, R., Snavely, C., </w:t>
      </w:r>
      <w:proofErr w:type="spellStart"/>
      <w:r w:rsidRPr="2929763F">
        <w:rPr>
          <w:rFonts w:eastAsiaTheme="minorEastAsia"/>
        </w:rPr>
        <w:t>Damerow</w:t>
      </w:r>
      <w:proofErr w:type="spellEnd"/>
      <w:r w:rsidRPr="2929763F">
        <w:rPr>
          <w:rFonts w:eastAsiaTheme="minorEastAsia"/>
        </w:rPr>
        <w:t xml:space="preserve">, J., &amp; </w:t>
      </w:r>
      <w:proofErr w:type="spellStart"/>
      <w:r w:rsidRPr="2929763F">
        <w:rPr>
          <w:rFonts w:eastAsiaTheme="minorEastAsia"/>
        </w:rPr>
        <w:t>Varadharajan</w:t>
      </w:r>
      <w:proofErr w:type="spellEnd"/>
      <w:r w:rsidRPr="2929763F">
        <w:rPr>
          <w:rFonts w:eastAsiaTheme="minorEastAsia"/>
        </w:rPr>
        <w:t>.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proofErr w:type="spellStart"/>
      <w:r w:rsidRPr="74C5EF7B">
        <w:rPr>
          <w:rFonts w:eastAsiaTheme="minorEastAsia"/>
        </w:rPr>
        <w:t>Velliquette</w:t>
      </w:r>
      <w:proofErr w:type="spellEnd"/>
      <w:r w:rsidRPr="74C5EF7B">
        <w:rPr>
          <w:rFonts w:eastAsiaTheme="minorEastAsia"/>
        </w:rPr>
        <w:t xml:space="preserve">, T., Welch, J., Crow, M., </w:t>
      </w:r>
      <w:proofErr w:type="spellStart"/>
      <w:r w:rsidRPr="74C5EF7B">
        <w:rPr>
          <w:rFonts w:eastAsiaTheme="minorEastAsia"/>
        </w:rPr>
        <w:t>Devarakonda</w:t>
      </w:r>
      <w:proofErr w:type="spellEnd"/>
      <w:r w:rsidRPr="74C5EF7B">
        <w:rPr>
          <w:rFonts w:eastAsiaTheme="minorEastAsia"/>
        </w:rPr>
        <w:t xml:space="preserve">, R., Heinz, S., Crystal-Ornelas, R. (2021). ESS-DIVE Reporting Format for Comma-separated Values (CSV) File Structure. Environmental Systems Science Data Infrastructure for a Virtual Ecosystem (ESS-DIVE), ESS-DIVE Repository. </w:t>
      </w:r>
      <w:hyperlink r:id="rId15">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proofErr w:type="spellStart"/>
      <w:r w:rsidRPr="2929763F">
        <w:rPr>
          <w:rFonts w:eastAsiaTheme="minorEastAsia"/>
        </w:rPr>
        <w:t>Velliquette</w:t>
      </w:r>
      <w:proofErr w:type="spellEnd"/>
      <w:r w:rsidRPr="2929763F">
        <w:rPr>
          <w:rFonts w:eastAsiaTheme="minorEastAsia"/>
        </w:rPr>
        <w:t xml:space="preserve">, T., Welch, J., Crow, M., </w:t>
      </w:r>
      <w:proofErr w:type="spellStart"/>
      <w:r w:rsidRPr="2929763F">
        <w:rPr>
          <w:rFonts w:eastAsiaTheme="minorEastAsia"/>
        </w:rPr>
        <w:t>Devarakonda</w:t>
      </w:r>
      <w:proofErr w:type="spellEnd"/>
      <w:r w:rsidRPr="2929763F">
        <w:rPr>
          <w:rFonts w:eastAsiaTheme="minorEastAsia"/>
        </w:rPr>
        <w:t>,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lastRenderedPageBreak/>
        <w:t>Principal investigator:</w:t>
      </w:r>
    </w:p>
    <w:p w14:paraId="1076566E" w14:textId="505E3CDE" w:rsidR="007A5B2D" w:rsidRDefault="007A5B2D" w:rsidP="36AA5B32">
      <w:pPr>
        <w:pStyle w:val="NoSpacing"/>
        <w:rPr>
          <w:rFonts w:eastAsiaTheme="minorEastAsia"/>
        </w:rPr>
      </w:pPr>
      <w:proofErr w:type="spellStart"/>
      <w:r w:rsidRPr="36AA5B32">
        <w:rPr>
          <w:rFonts w:eastAsiaTheme="minorEastAsia"/>
        </w:rPr>
        <w:t>Scheibe</w:t>
      </w:r>
      <w:proofErr w:type="spellEnd"/>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5"/>
      <w:commentRangeStart w:id="6"/>
      <w:commentRangeStart w:id="7"/>
      <w:r w:rsidRPr="36AA5B32">
        <w:rPr>
          <w:rFonts w:eastAsiaTheme="minorEastAsia"/>
          <w:b/>
          <w:bCs/>
        </w:rPr>
        <w:t>Creators</w:t>
      </w:r>
      <w:commentRangeEnd w:id="5"/>
      <w:r w:rsidR="00A903F0">
        <w:rPr>
          <w:rStyle w:val="CommentReference"/>
        </w:rPr>
        <w:commentReference w:id="5"/>
      </w:r>
      <w:commentRangeEnd w:id="6"/>
      <w:r w:rsidR="0002552E">
        <w:rPr>
          <w:rStyle w:val="CommentReference"/>
        </w:rPr>
        <w:commentReference w:id="6"/>
      </w:r>
      <w:r w:rsidR="00AF3131" w:rsidRPr="36AA5B32">
        <w:rPr>
          <w:rFonts w:eastAsiaTheme="minorEastAsia"/>
        </w:rPr>
        <w:t>:</w:t>
      </w:r>
      <w:commentRangeEnd w:id="7"/>
      <w:r>
        <w:rPr>
          <w:rStyle w:val="CommentReference"/>
        </w:rPr>
        <w:commentReference w:id="7"/>
      </w:r>
    </w:p>
    <w:p w14:paraId="01ED073C" w14:textId="40EDA744" w:rsidR="00965903" w:rsidRDefault="00965903" w:rsidP="00965903">
      <w:pPr>
        <w:pStyle w:val="NoSpacing"/>
        <w:rPr>
          <w:rFonts w:eastAsiaTheme="minorEastAsia"/>
        </w:rPr>
      </w:pPr>
      <w:r>
        <w:rPr>
          <w:rFonts w:eastAsiaTheme="minorEastAsia"/>
        </w:rPr>
        <w:t>Katie Wampler</w:t>
      </w:r>
    </w:p>
    <w:p w14:paraId="184B3B64" w14:textId="3C53E1C9" w:rsidR="00B936EE" w:rsidRDefault="00B936EE" w:rsidP="00965903">
      <w:pPr>
        <w:pStyle w:val="NoSpacing"/>
        <w:rPr>
          <w:rFonts w:eastAsiaTheme="minorEastAsia"/>
        </w:rPr>
      </w:pPr>
      <w:proofErr w:type="spellStart"/>
      <w:r>
        <w:rPr>
          <w:rFonts w:eastAsiaTheme="minorEastAsia"/>
        </w:rPr>
        <w:t>Hyunwoo</w:t>
      </w:r>
      <w:proofErr w:type="spellEnd"/>
      <w:r>
        <w:rPr>
          <w:rFonts w:eastAsiaTheme="minorEastAsia"/>
        </w:rPr>
        <w:t xml:space="preserve"> Kang</w:t>
      </w:r>
    </w:p>
    <w:p w14:paraId="48A08819" w14:textId="77777777" w:rsidR="00A73975" w:rsidRDefault="00A73975" w:rsidP="36AA5B32">
      <w:pPr>
        <w:pStyle w:val="NoSpacing"/>
        <w:rPr>
          <w:rFonts w:eastAsiaTheme="minorEastAsia"/>
        </w:rPr>
      </w:pPr>
      <w:r>
        <w:rPr>
          <w:rFonts w:eastAsiaTheme="minorEastAsia"/>
        </w:rPr>
        <w:t xml:space="preserve">Kevin </w:t>
      </w:r>
      <w:proofErr w:type="spellStart"/>
      <w:r>
        <w:rPr>
          <w:rFonts w:eastAsiaTheme="minorEastAsia"/>
        </w:rPr>
        <w:t>Bladon</w:t>
      </w:r>
      <w:proofErr w:type="spellEnd"/>
      <w:r>
        <w:rPr>
          <w:rFonts w:eastAsiaTheme="minorEastAsia"/>
        </w:rPr>
        <w:t xml:space="preserve"> </w:t>
      </w:r>
    </w:p>
    <w:p w14:paraId="33D62B6D" w14:textId="4FBE0A5E" w:rsidR="00A903F0" w:rsidRDefault="00965903" w:rsidP="36AA5B32">
      <w:pPr>
        <w:pStyle w:val="NoSpacing"/>
        <w:rPr>
          <w:rFonts w:eastAsiaTheme="minorEastAsia"/>
        </w:rPr>
      </w:pPr>
      <w:r w:rsidRPr="00A903F0">
        <w:rPr>
          <w:rFonts w:eastAsiaTheme="minorEastAsia"/>
        </w:rPr>
        <w:t>Allison Myers-Pigg</w:t>
      </w:r>
    </w:p>
    <w:p w14:paraId="0D6D08D0" w14:textId="0991F227" w:rsidR="00F07B78" w:rsidRDefault="00F07B78" w:rsidP="36AA5B32">
      <w:pPr>
        <w:pStyle w:val="NoSpacing"/>
        <w:rPr>
          <w:rFonts w:eastAsiaTheme="minorEastAsia"/>
        </w:rPr>
      </w:pPr>
      <w:r>
        <w:rPr>
          <w:rFonts w:eastAsiaTheme="minorEastAsia"/>
        </w:rPr>
        <w:t xml:space="preserve">Peter </w:t>
      </w:r>
      <w:proofErr w:type="spellStart"/>
      <w:r w:rsidRPr="00F07B78">
        <w:rPr>
          <w:rFonts w:eastAsiaTheme="minorEastAsia"/>
        </w:rPr>
        <w:t>Regier</w:t>
      </w:r>
      <w:proofErr w:type="spellEnd"/>
      <w:r>
        <w:rPr>
          <w:rFonts w:eastAsiaTheme="minorEastAsia"/>
        </w:rPr>
        <w:t xml:space="preserve"> </w:t>
      </w:r>
    </w:p>
    <w:p w14:paraId="0512521B" w14:textId="2ED070C6" w:rsidR="00F07B78" w:rsidRDefault="00F07B78" w:rsidP="36AA5B32">
      <w:pPr>
        <w:pStyle w:val="NoSpacing"/>
        <w:rPr>
          <w:rFonts w:eastAsiaTheme="minorEastAsia"/>
        </w:rPr>
      </w:pPr>
      <w:r>
        <w:rPr>
          <w:rFonts w:eastAsiaTheme="minorEastAsia"/>
        </w:rPr>
        <w:t xml:space="preserve">Tim </w:t>
      </w:r>
      <w:proofErr w:type="spellStart"/>
      <w:r w:rsidRPr="36AA5B32">
        <w:rPr>
          <w:rFonts w:eastAsiaTheme="minorEastAsia"/>
        </w:rPr>
        <w:t>Scheibe</w:t>
      </w:r>
      <w:proofErr w:type="spellEnd"/>
    </w:p>
    <w:p w14:paraId="6C784C98" w14:textId="77777777" w:rsidR="003063C2" w:rsidRDefault="003063C2" w:rsidP="36AA5B32">
      <w:pPr>
        <w:pStyle w:val="NoSpacing"/>
        <w:rPr>
          <w:rFonts w:eastAsiaTheme="minorEastAsia"/>
        </w:rPr>
      </w:pPr>
    </w:p>
    <w:p w14:paraId="66B5EF9E" w14:textId="1A6049F1" w:rsidR="00AF3131" w:rsidRPr="0064097B" w:rsidRDefault="00AF3131" w:rsidP="36AA5B32">
      <w:pPr>
        <w:pStyle w:val="NoSpacing"/>
        <w:rPr>
          <w:rFonts w:eastAsiaTheme="minorEastAsia"/>
        </w:rPr>
      </w:pPr>
      <w:r w:rsidRPr="0064097B">
        <w:rPr>
          <w:rFonts w:eastAsiaTheme="minorEastAsia"/>
          <w:b/>
          <w:bCs/>
        </w:rPr>
        <w:t>Start date</w:t>
      </w:r>
      <w:r w:rsidRPr="0064097B">
        <w:rPr>
          <w:rFonts w:eastAsiaTheme="minorEastAsia"/>
        </w:rPr>
        <w:t xml:space="preserve">: </w:t>
      </w:r>
      <w:r w:rsidR="0064097B" w:rsidRPr="0064097B">
        <w:rPr>
          <w:rFonts w:eastAsiaTheme="minorEastAsia"/>
        </w:rPr>
        <w:t>2017-08-11</w:t>
      </w:r>
    </w:p>
    <w:p w14:paraId="2BF85917" w14:textId="77777777" w:rsidR="00AF3131" w:rsidRPr="0064097B" w:rsidRDefault="00AF3131" w:rsidP="36AA5B32">
      <w:pPr>
        <w:pStyle w:val="NoSpacing"/>
        <w:rPr>
          <w:rFonts w:eastAsiaTheme="minorEastAsia"/>
        </w:rPr>
      </w:pPr>
    </w:p>
    <w:p w14:paraId="717E974D" w14:textId="134A4225" w:rsidR="00AF3131" w:rsidRPr="0064097B" w:rsidRDefault="00AF3131" w:rsidP="36AA5B32">
      <w:pPr>
        <w:pStyle w:val="NoSpacing"/>
        <w:rPr>
          <w:rFonts w:eastAsiaTheme="minorEastAsia"/>
        </w:rPr>
      </w:pPr>
      <w:r w:rsidRPr="0064097B">
        <w:rPr>
          <w:rFonts w:eastAsiaTheme="minorEastAsia"/>
          <w:b/>
          <w:bCs/>
        </w:rPr>
        <w:t>End date</w:t>
      </w:r>
      <w:r w:rsidRPr="0064097B">
        <w:rPr>
          <w:rFonts w:eastAsiaTheme="minorEastAsia"/>
        </w:rPr>
        <w:t xml:space="preserve">: </w:t>
      </w:r>
      <w:r w:rsidR="0064097B" w:rsidRPr="0064097B">
        <w:rPr>
          <w:rFonts w:eastAsiaTheme="minorEastAsia"/>
        </w:rPr>
        <w:t>2018-08-10</w:t>
      </w:r>
    </w:p>
    <w:p w14:paraId="51426DB7" w14:textId="77777777" w:rsidR="00AF3131" w:rsidRPr="004E54C0" w:rsidRDefault="00AF3131" w:rsidP="36AA5B32">
      <w:pPr>
        <w:pStyle w:val="NoSpacing"/>
        <w:rPr>
          <w:rFonts w:eastAsiaTheme="minorEastAsia"/>
          <w:highlight w:val="yellow"/>
        </w:rPr>
      </w:pPr>
    </w:p>
    <w:p w14:paraId="5498E8DE" w14:textId="77777777" w:rsidR="00F8572E" w:rsidRPr="004E54C0" w:rsidRDefault="00F8572E" w:rsidP="36AA5B32">
      <w:pPr>
        <w:pStyle w:val="NoSpacing"/>
        <w:rPr>
          <w:rFonts w:eastAsiaTheme="minorEastAsia"/>
          <w:highlight w:val="yellow"/>
        </w:rPr>
      </w:pPr>
    </w:p>
    <w:p w14:paraId="7C77D68D" w14:textId="17E87EDD" w:rsidR="00AF3131" w:rsidRPr="00A1237F" w:rsidRDefault="00AF3131" w:rsidP="36AA5B32">
      <w:pPr>
        <w:pStyle w:val="NoSpacing"/>
        <w:rPr>
          <w:rFonts w:eastAsiaTheme="minorEastAsia"/>
        </w:rPr>
      </w:pPr>
      <w:r w:rsidRPr="00A1237F">
        <w:rPr>
          <w:rFonts w:eastAsiaTheme="minorEastAsia"/>
          <w:b/>
          <w:bCs/>
        </w:rPr>
        <w:t>Location description</w:t>
      </w:r>
      <w:r w:rsidRPr="00A1237F">
        <w:rPr>
          <w:rFonts w:eastAsiaTheme="minorEastAsia"/>
        </w:rPr>
        <w:t xml:space="preserve">: </w:t>
      </w:r>
      <w:r w:rsidR="00A1237F" w:rsidRPr="00A1237F">
        <w:rPr>
          <w:rFonts w:eastAsiaTheme="minorEastAsia"/>
        </w:rPr>
        <w:t xml:space="preserve">The semi-arid basin was based on data from the Tule River Basin in California, USA (USGS gage </w:t>
      </w:r>
      <w:r w:rsidR="00A1237F" w:rsidRPr="00A1237F">
        <w:rPr>
          <w:rFonts w:eastAsiaTheme="minorEastAsia"/>
        </w:rPr>
        <w:t>11204100</w:t>
      </w:r>
      <w:r w:rsidR="00A1237F" w:rsidRPr="00A1237F">
        <w:rPr>
          <w:rFonts w:eastAsiaTheme="minorEastAsia"/>
        </w:rPr>
        <w:t xml:space="preserve">). The humid basin was based on data from the American River Basin in Washington, USA (USGS gage </w:t>
      </w:r>
      <w:r w:rsidR="00A1237F" w:rsidRPr="00A1237F">
        <w:rPr>
          <w:rFonts w:eastAsiaTheme="minorEastAsia"/>
        </w:rPr>
        <w:t>12488500</w:t>
      </w:r>
      <w:r w:rsidR="00A1237F" w:rsidRPr="00A1237F">
        <w:rPr>
          <w:rFonts w:eastAsiaTheme="minorEastAsia"/>
        </w:rPr>
        <w:t>)</w:t>
      </w:r>
    </w:p>
    <w:p w14:paraId="26619CED" w14:textId="77777777" w:rsidR="00680B46" w:rsidRPr="00A1237F" w:rsidRDefault="00680B46" w:rsidP="36AA5B32">
      <w:pPr>
        <w:pStyle w:val="NoSpacing"/>
        <w:rPr>
          <w:rFonts w:eastAsiaTheme="minorEastAsia"/>
        </w:rPr>
      </w:pPr>
    </w:p>
    <w:p w14:paraId="51B4E059" w14:textId="77777777" w:rsidR="00AF3131" w:rsidRDefault="00AF3131" w:rsidP="36AA5B32">
      <w:pPr>
        <w:pStyle w:val="NoSpacing"/>
        <w:rPr>
          <w:rFonts w:eastAsiaTheme="minorEastAsia"/>
        </w:rPr>
      </w:pPr>
      <w:r w:rsidRPr="00A1237F">
        <w:rPr>
          <w:rFonts w:eastAsiaTheme="minorEastAsia"/>
          <w:b/>
          <w:bCs/>
        </w:rPr>
        <w:t>Coordinates</w:t>
      </w:r>
      <w:r w:rsidRPr="00A1237F">
        <w:rPr>
          <w:rFonts w:eastAsiaTheme="minorEastAsia"/>
        </w:rPr>
        <w:t>:</w:t>
      </w:r>
    </w:p>
    <w:p w14:paraId="36B04B21" w14:textId="40C0A534" w:rsidR="00A1237F" w:rsidRDefault="00A1237F" w:rsidP="36AA5B32">
      <w:pPr>
        <w:pStyle w:val="NoSpacing"/>
        <w:rPr>
          <w:rFonts w:eastAsiaTheme="minorEastAsia"/>
        </w:rPr>
      </w:pPr>
      <w:r>
        <w:rPr>
          <w:rFonts w:eastAsiaTheme="minorEastAsia"/>
        </w:rPr>
        <w:t xml:space="preserve">American: </w:t>
      </w:r>
      <w:r w:rsidRPr="00A1237F">
        <w:rPr>
          <w:rFonts w:eastAsiaTheme="minorEastAsia"/>
        </w:rPr>
        <w:t>46.97761606</w:t>
      </w:r>
      <w:r w:rsidRPr="00A1237F">
        <w:rPr>
          <w:rFonts w:eastAsiaTheme="minorEastAsia"/>
        </w:rPr>
        <w:tab/>
      </w:r>
      <w:r>
        <w:rPr>
          <w:rFonts w:eastAsiaTheme="minorEastAsia"/>
        </w:rPr>
        <w:t xml:space="preserve">, </w:t>
      </w:r>
      <w:r w:rsidRPr="00A1237F">
        <w:rPr>
          <w:rFonts w:eastAsiaTheme="minorEastAsia"/>
        </w:rPr>
        <w:t>-121.168696</w:t>
      </w:r>
      <w:r w:rsidRPr="00A1237F">
        <w:rPr>
          <w:rFonts w:eastAsiaTheme="minorEastAsia"/>
        </w:rPr>
        <w:tab/>
      </w:r>
    </w:p>
    <w:p w14:paraId="536EAE55" w14:textId="4BB24FFD" w:rsidR="00A1237F" w:rsidRPr="00806921" w:rsidRDefault="00A1237F" w:rsidP="36AA5B32">
      <w:pPr>
        <w:pStyle w:val="NoSpacing"/>
        <w:rPr>
          <w:rFonts w:eastAsiaTheme="minorEastAsia"/>
        </w:rPr>
      </w:pPr>
      <w:r>
        <w:rPr>
          <w:rFonts w:eastAsiaTheme="minorEastAsia"/>
        </w:rPr>
        <w:t xml:space="preserve">Tule: </w:t>
      </w:r>
      <w:r w:rsidRPr="00A1237F">
        <w:rPr>
          <w:rFonts w:eastAsiaTheme="minorEastAsia"/>
        </w:rPr>
        <w:t>36.02411648</w:t>
      </w:r>
      <w:r>
        <w:rPr>
          <w:rFonts w:eastAsiaTheme="minorEastAsia"/>
        </w:rPr>
        <w:t xml:space="preserve">, </w:t>
      </w:r>
      <w:r w:rsidRPr="00A1237F">
        <w:rPr>
          <w:rFonts w:eastAsiaTheme="minorEastAsia"/>
        </w:rPr>
        <w:t>-118.8134258</w:t>
      </w:r>
      <w:r w:rsidRPr="00A1237F">
        <w:rPr>
          <w:rFonts w:eastAsiaTheme="minorEastAsia"/>
        </w:rPr>
        <w:tab/>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8"/>
      <w:r w:rsidRPr="36AA5B32">
        <w:rPr>
          <w:rFonts w:eastAsiaTheme="minorEastAsia"/>
          <w:b/>
          <w:bCs/>
        </w:rPr>
        <w:t>Methods</w:t>
      </w:r>
      <w:commentRangeEnd w:id="8"/>
      <w:r w:rsidR="00FE19CD">
        <w:rPr>
          <w:rStyle w:val="CommentReference"/>
        </w:rPr>
        <w:commentReference w:id="8"/>
      </w:r>
      <w:r w:rsidR="00211F27" w:rsidRPr="36AA5B32">
        <w:rPr>
          <w:rFonts w:eastAsiaTheme="minorEastAsia"/>
          <w:b/>
          <w:bCs/>
        </w:rPr>
        <w:t>:</w:t>
      </w:r>
    </w:p>
    <w:p w14:paraId="11F1FC2A" w14:textId="68E87562" w:rsidR="00BB2089" w:rsidRDefault="00D51B2A" w:rsidP="00D51B2A">
      <w:r w:rsidRPr="00D51B2A">
        <w:t xml:space="preserve">This data package includes R scripts (“scripts”) which are numbered in ascending order of use to reproduce the model and results from the associated manuscript. While most of the data is pulled via R from publicly available data sources, a few additional files are needed to create the models which </w:t>
      </w:r>
      <w:proofErr w:type="gramStart"/>
      <w:r w:rsidRPr="00D51B2A">
        <w:t>are located in</w:t>
      </w:r>
      <w:proofErr w:type="gramEnd"/>
      <w:r w:rsidRPr="00D51B2A">
        <w:t xml:space="preserve"> the “inputs” folder. This folder also contains two different versions of the SWAT wildfire module. For specific details on workflow steps see “thresholds_directions.pdf”. Model outputs can be found in the “outputs/data” folder, while figures and summary tables used in the manuscript </w:t>
      </w:r>
      <w:proofErr w:type="gramStart"/>
      <w:r w:rsidRPr="00D51B2A">
        <w:t>are located in</w:t>
      </w:r>
      <w:proofErr w:type="gramEnd"/>
      <w:r w:rsidRPr="00D51B2A">
        <w:t xml:space="preserve"> “outputs/figures” and “outputs/summary-outputs” respectively.</w:t>
      </w:r>
    </w:p>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Forbes, Brieanne" w:date="2024-10-30T15:09:00Z" w:initials="BF">
    <w:p w14:paraId="1A4AE143" w14:textId="77777777"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2"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4" w:author="Forbes, Brieanne" w:date="2024-10-30T15:09:00Z" w:initials="BF">
    <w:p w14:paraId="1682DD74" w14:textId="77777777" w:rsidR="005B6C5C" w:rsidRDefault="005B6C5C" w:rsidP="005B6C5C">
      <w:pPr>
        <w:pStyle w:val="CommentText"/>
      </w:pPr>
      <w:r>
        <w:rPr>
          <w:rStyle w:val="CommentReference"/>
        </w:rPr>
        <w:annotationRef/>
      </w:r>
      <w:r>
        <w:t>Add boye</w:t>
      </w:r>
    </w:p>
  </w:comment>
  <w:comment w:id="5"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6"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7"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8"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1A4AE143" w15:done="1"/>
  <w15:commentEx w15:paraId="7238D27B" w15:done="1"/>
  <w15:commentEx w15:paraId="1682DD74" w15:done="1"/>
  <w15:commentEx w15:paraId="2AC72B22" w15:done="1"/>
  <w15:commentEx w15:paraId="24CB5161" w15:paraIdParent="2AC72B22" w15:done="1"/>
  <w15:commentEx w15:paraId="746622A1" w15:done="1"/>
  <w15:commentEx w15:paraId="66C2E1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2ACCCA8E" w16cex:dateUtc="2024-10-30T22:09:00Z"/>
  <w16cex:commentExtensible w16cex:durableId="2ACCCAA3" w16cex:dateUtc="2024-10-30T22:09:00Z"/>
  <w16cex:commentExtensible w16cex:durableId="2ACCCAB2" w16cex:dateUtc="2024-10-30T22:09: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1A4AE143" w16cid:durableId="2ACCCA8E"/>
  <w16cid:commentId w16cid:paraId="7238D27B" w16cid:durableId="2ACCCAA3"/>
  <w16cid:commentId w16cid:paraId="1682DD74" w16cid:durableId="2ACCCAB2"/>
  <w16cid:commentId w16cid:paraId="2AC72B22" w16cid:durableId="2ACA17FD"/>
  <w16cid:commentId w16cid:paraId="24CB5161" w16cid:durableId="2AD4B8E5"/>
  <w16cid:commentId w16cid:paraId="746622A1" w16cid:durableId="3326E3C8"/>
  <w16cid:commentId w16cid:paraId="66C2E18C" w16cid:durableId="2ACA1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16AB3"/>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C3751"/>
    <w:rsid w:val="002D4C98"/>
    <w:rsid w:val="002D526F"/>
    <w:rsid w:val="002E7A07"/>
    <w:rsid w:val="002F2AEE"/>
    <w:rsid w:val="003063C2"/>
    <w:rsid w:val="00341C0C"/>
    <w:rsid w:val="0036016D"/>
    <w:rsid w:val="00362BD6"/>
    <w:rsid w:val="00363FE2"/>
    <w:rsid w:val="00385122"/>
    <w:rsid w:val="00395E67"/>
    <w:rsid w:val="00396661"/>
    <w:rsid w:val="003B0F73"/>
    <w:rsid w:val="003B2404"/>
    <w:rsid w:val="003D1275"/>
    <w:rsid w:val="003D29E2"/>
    <w:rsid w:val="003E0C0F"/>
    <w:rsid w:val="003F056C"/>
    <w:rsid w:val="003F2E27"/>
    <w:rsid w:val="0041167D"/>
    <w:rsid w:val="004204DA"/>
    <w:rsid w:val="00450122"/>
    <w:rsid w:val="0045165C"/>
    <w:rsid w:val="004625D2"/>
    <w:rsid w:val="004871E7"/>
    <w:rsid w:val="004A5858"/>
    <w:rsid w:val="004A71EF"/>
    <w:rsid w:val="004B054C"/>
    <w:rsid w:val="004E54C0"/>
    <w:rsid w:val="00540CFF"/>
    <w:rsid w:val="00557FBF"/>
    <w:rsid w:val="00570D19"/>
    <w:rsid w:val="0058602C"/>
    <w:rsid w:val="00592DE7"/>
    <w:rsid w:val="005A5614"/>
    <w:rsid w:val="005A76DA"/>
    <w:rsid w:val="005B1D54"/>
    <w:rsid w:val="005B6C5C"/>
    <w:rsid w:val="005D1B45"/>
    <w:rsid w:val="005D5A11"/>
    <w:rsid w:val="005F664C"/>
    <w:rsid w:val="00614487"/>
    <w:rsid w:val="0062568C"/>
    <w:rsid w:val="0064097B"/>
    <w:rsid w:val="00665BF7"/>
    <w:rsid w:val="00673991"/>
    <w:rsid w:val="00680B46"/>
    <w:rsid w:val="00680C9C"/>
    <w:rsid w:val="00685F83"/>
    <w:rsid w:val="006900A6"/>
    <w:rsid w:val="006D55B9"/>
    <w:rsid w:val="006E327C"/>
    <w:rsid w:val="006F1554"/>
    <w:rsid w:val="006F6088"/>
    <w:rsid w:val="007342B0"/>
    <w:rsid w:val="007507B4"/>
    <w:rsid w:val="007603BF"/>
    <w:rsid w:val="0078467D"/>
    <w:rsid w:val="007A087E"/>
    <w:rsid w:val="007A1EB2"/>
    <w:rsid w:val="007A5B2D"/>
    <w:rsid w:val="007C216F"/>
    <w:rsid w:val="007C51C6"/>
    <w:rsid w:val="007D2F11"/>
    <w:rsid w:val="00806921"/>
    <w:rsid w:val="00817EEB"/>
    <w:rsid w:val="00826F50"/>
    <w:rsid w:val="008767D9"/>
    <w:rsid w:val="008803B5"/>
    <w:rsid w:val="00881EA9"/>
    <w:rsid w:val="008A4313"/>
    <w:rsid w:val="008B6615"/>
    <w:rsid w:val="008D1B01"/>
    <w:rsid w:val="008D7992"/>
    <w:rsid w:val="00916C4F"/>
    <w:rsid w:val="00951477"/>
    <w:rsid w:val="00965903"/>
    <w:rsid w:val="00990AC3"/>
    <w:rsid w:val="00A122FC"/>
    <w:rsid w:val="00A1237F"/>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55C52"/>
    <w:rsid w:val="00C62B06"/>
    <w:rsid w:val="00C7743D"/>
    <w:rsid w:val="00C80A09"/>
    <w:rsid w:val="00CC0754"/>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6745B"/>
    <w:rsid w:val="00E77C4D"/>
    <w:rsid w:val="00EC06B8"/>
    <w:rsid w:val="00EE2554"/>
    <w:rsid w:val="00EE66E7"/>
    <w:rsid w:val="00F07B78"/>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6077">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0188211">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904416170">
      <w:bodyDiv w:val="1"/>
      <w:marLeft w:val="0"/>
      <w:marRight w:val="0"/>
      <w:marTop w:val="0"/>
      <w:marBottom w:val="0"/>
      <w:divBdr>
        <w:top w:val="none" w:sz="0" w:space="0" w:color="auto"/>
        <w:left w:val="none" w:sz="0" w:space="0" w:color="auto"/>
        <w:bottom w:val="none" w:sz="0" w:space="0" w:color="auto"/>
        <w:right w:val="none" w:sz="0" w:space="0" w:color="auto"/>
      </w:divBdr>
    </w:div>
    <w:div w:id="1024747576">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5237318">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63730340">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hydrol.2023.1295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doi.org/10.15485/1734841"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2w2e.com/home/SwatCu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2.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5cece13e-3376-4417-9525-be60b11a89a8"/>
    <ds:schemaRef ds:uri="4aeed490-45ea-4c6d-aac6-8858303b8d41"/>
    <ds:schemaRef ds:uri="943d9c7c-3c4d-43b1-866a-28f5b74233dd"/>
    <ds:schemaRef ds:uri="0715419b-2765-415c-8c2a-839f55a2ae41"/>
  </ds:schemaRefs>
</ds:datastoreItem>
</file>

<file path=customXml/itemProps3.xml><?xml version="1.0" encoding="utf-8"?>
<ds:datastoreItem xmlns:ds="http://schemas.openxmlformats.org/officeDocument/2006/customXml" ds:itemID="{7235D207-DC89-4009-A56C-73A4D2F90C32}">
  <ds:schemaRefs>
    <ds:schemaRef ds:uri="http://schemas.microsoft.com/sharepoint/v3/contenttype/forms"/>
  </ds:schemaRefs>
</ds:datastoreItem>
</file>

<file path=customXml/itemProps4.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Russell, Katherine</cp:lastModifiedBy>
  <cp:revision>25</cp:revision>
  <dcterms:created xsi:type="dcterms:W3CDTF">2025-02-24T20:13:00Z</dcterms:created>
  <dcterms:modified xsi:type="dcterms:W3CDTF">2025-03-01T00:35:00Z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